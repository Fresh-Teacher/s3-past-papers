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458C" w14:textId="7C19CD82" w:rsidR="00D14FD2" w:rsidRDefault="00D14FD2" w:rsidP="00D14FD2">
      <w:pPr>
        <w:shd w:val="clear" w:color="auto" w:fill="FFFFFF"/>
        <w:spacing w:after="360" w:line="240" w:lineRule="auto"/>
        <w:jc w:val="center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</w:pPr>
      <w:r>
        <w:rPr>
          <w:rFonts w:cstheme="minorHAnsi"/>
          <w:b/>
          <w:bCs/>
          <w:noProof/>
          <w:color w:val="002060"/>
          <w:sz w:val="32"/>
          <w:szCs w:val="32"/>
          <w:lang w:val="en-GB" w:eastAsia="en-GB"/>
        </w:rPr>
        <w:drawing>
          <wp:inline distT="0" distB="0" distL="0" distR="0" wp14:anchorId="04EDE7EB" wp14:editId="35E6E73B">
            <wp:extent cx="1962785" cy="1390015"/>
            <wp:effectExtent l="0" t="0" r="0" b="0"/>
            <wp:docPr id="1" name="Picture 1" descr="A logo of a wheat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wheat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79B37" w14:textId="63443BD0" w:rsidR="00D14FD2" w:rsidRDefault="00D14FD2" w:rsidP="00E27A6E">
      <w:pPr>
        <w:shd w:val="clear" w:color="auto" w:fill="FFFFFF"/>
        <w:spacing w:after="360" w:line="240" w:lineRule="auto"/>
        <w:jc w:val="center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</w:pPr>
      <w:r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  <w:t>OPPORTUNITY FOR A CONTINOUS PROFESSIONAL DEVELOPMENT COURSE IN EARLY CHILDHOOD DEVELOPMENYT</w:t>
      </w:r>
      <w:r w:rsidR="00E27A6E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  <w:t>.</w:t>
      </w:r>
    </w:p>
    <w:p w14:paraId="4BB78B54" w14:textId="1D721085" w:rsidR="00C10ECD" w:rsidRPr="00B11A8D" w:rsidRDefault="00C10ECD" w:rsidP="00C10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val="en"/>
          <w:rPrChange w:id="0" w:author="Jamila Ademun" w:date="2024-02-19T11:01:00Z">
            <w:rPr>
              <w:rFonts w:ascii="Verdana" w:eastAsia="Times New Roman" w:hAnsi="Verdana" w:cs="Times New Roman"/>
              <w:b/>
              <w:bCs/>
              <w:color w:val="FF0000"/>
              <w:sz w:val="21"/>
              <w:szCs w:val="21"/>
              <w:lang w:val="en"/>
            </w:rPr>
          </w:rPrChange>
        </w:rPr>
      </w:pPr>
      <w:r w:rsidRPr="00B11A8D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val="en"/>
          <w:rPrChange w:id="1" w:author="Jamila Ademun" w:date="2024-02-19T11:01:00Z">
            <w:rPr>
              <w:rFonts w:ascii="Verdana" w:eastAsia="Times New Roman" w:hAnsi="Verdana" w:cs="Times New Roman"/>
              <w:b/>
              <w:bCs/>
              <w:color w:val="FF0000"/>
              <w:sz w:val="21"/>
              <w:szCs w:val="21"/>
              <w:lang w:val="en"/>
            </w:rPr>
          </w:rPrChange>
        </w:rPr>
        <w:t xml:space="preserve">Category of Applicants: </w:t>
      </w:r>
      <w:r w:rsidRPr="00B11A8D">
        <w:rPr>
          <w:rFonts w:ascii="Verdana" w:eastAsia="Times New Roman" w:hAnsi="Verdana" w:cs="Times New Roman"/>
          <w:bCs/>
          <w:color w:val="000000" w:themeColor="text1"/>
          <w:sz w:val="21"/>
          <w:szCs w:val="21"/>
          <w:lang w:val="en"/>
          <w:rPrChange w:id="2" w:author="Jamila Ademun" w:date="2024-02-19T11:01:00Z">
            <w:rPr>
              <w:rFonts w:ascii="Verdana" w:eastAsia="Times New Roman" w:hAnsi="Verdana" w:cs="Times New Roman"/>
              <w:bCs/>
              <w:color w:val="FF0000"/>
              <w:sz w:val="21"/>
              <w:szCs w:val="21"/>
              <w:lang w:val="en"/>
            </w:rPr>
          </w:rPrChange>
        </w:rPr>
        <w:t>Practicing Pre-primary School Teachers</w:t>
      </w:r>
    </w:p>
    <w:p w14:paraId="2CF962C1" w14:textId="6F9340DF" w:rsidR="00C10ECD" w:rsidRPr="00B11A8D" w:rsidRDefault="00C10ECD" w:rsidP="00C10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val="en"/>
          <w:rPrChange w:id="3" w:author="Jamila Ademun" w:date="2024-02-19T11:01:00Z">
            <w:rPr>
              <w:rFonts w:ascii="Verdana" w:eastAsia="Times New Roman" w:hAnsi="Verdana" w:cs="Times New Roman"/>
              <w:b/>
              <w:bCs/>
              <w:color w:val="FF0000"/>
              <w:sz w:val="21"/>
              <w:szCs w:val="21"/>
              <w:lang w:val="en"/>
            </w:rPr>
          </w:rPrChange>
        </w:rPr>
      </w:pPr>
      <w:r w:rsidRPr="00B11A8D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val="en"/>
          <w:rPrChange w:id="4" w:author="Jamila Ademun" w:date="2024-02-19T11:01:00Z">
            <w:rPr>
              <w:rFonts w:ascii="Verdana" w:eastAsia="Times New Roman" w:hAnsi="Verdana" w:cs="Times New Roman"/>
              <w:b/>
              <w:bCs/>
              <w:color w:val="FF0000"/>
              <w:sz w:val="21"/>
              <w:szCs w:val="21"/>
              <w:lang w:val="en"/>
            </w:rPr>
          </w:rPrChange>
        </w:rPr>
        <w:t xml:space="preserve">Location: </w:t>
      </w:r>
      <w:r w:rsidRPr="00B11A8D">
        <w:rPr>
          <w:rFonts w:ascii="Verdana" w:eastAsia="Times New Roman" w:hAnsi="Verdana" w:cs="Times New Roman"/>
          <w:bCs/>
          <w:color w:val="000000" w:themeColor="text1"/>
          <w:sz w:val="21"/>
          <w:szCs w:val="21"/>
          <w:lang w:val="en"/>
          <w:rPrChange w:id="5" w:author="Jamila Ademun" w:date="2024-02-19T11:01:00Z">
            <w:rPr>
              <w:rFonts w:ascii="Verdana" w:eastAsia="Times New Roman" w:hAnsi="Verdana" w:cs="Times New Roman"/>
              <w:bCs/>
              <w:color w:val="FF0000"/>
              <w:sz w:val="21"/>
              <w:szCs w:val="21"/>
              <w:lang w:val="en"/>
            </w:rPr>
          </w:rPrChange>
        </w:rPr>
        <w:t>West Nile specifically Arua &amp; Yumbe districts</w:t>
      </w:r>
    </w:p>
    <w:p w14:paraId="7F2C9BDA" w14:textId="77777777" w:rsidR="00C10ECD" w:rsidRDefault="00C10ECD" w:rsidP="00C10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</w:pPr>
    </w:p>
    <w:p w14:paraId="2578EE2F" w14:textId="49AEE081" w:rsidR="00EA2677" w:rsidRDefault="00406BB2" w:rsidP="00EA2677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Times New Roman"/>
          <w:color w:val="222222"/>
          <w:sz w:val="21"/>
          <w:szCs w:val="21"/>
          <w:lang w:val="en"/>
        </w:rPr>
      </w:pPr>
      <w:r w:rsidRPr="008A2FC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  <w:t>About the Aga Khan Foundation</w:t>
      </w:r>
      <w:r w:rsidR="00EA2677" w:rsidRPr="00EA2677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</w:t>
      </w:r>
    </w:p>
    <w:p w14:paraId="0A37582F" w14:textId="77777777" w:rsidR="00D14FD2" w:rsidRPr="00D14FD2" w:rsidRDefault="00D14FD2" w:rsidP="00D14FD2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Times New Roman"/>
          <w:color w:val="222222"/>
          <w:sz w:val="21"/>
          <w:szCs w:val="21"/>
          <w:lang w:val="en"/>
        </w:rPr>
      </w:pPr>
      <w:r w:rsidRPr="00D14FD2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The Aga Khan Foundation (AKF), founded by His Highness the Aga Khan in 1967, is a member of the Aga Khan Development Network (AKDN), one of the world’s leading poverty solutions networks. Aga Khan Foundation currently operates in 18 countries, including Uganda. Aga Khan Foundation leads a range of integrated, innovative and gender sensitive interventions in agriculture and food security; health and nutrition; civil society; climate resilience; early childhood development; and education.</w:t>
      </w:r>
    </w:p>
    <w:p w14:paraId="273835BA" w14:textId="0EC8E6F5" w:rsidR="00D14FD2" w:rsidRPr="00472FFD" w:rsidDel="00B11A8D" w:rsidRDefault="00D14FD2" w:rsidP="00D14FD2">
      <w:pPr>
        <w:shd w:val="clear" w:color="auto" w:fill="FFFFFF"/>
        <w:spacing w:after="360" w:line="240" w:lineRule="auto"/>
        <w:jc w:val="both"/>
        <w:rPr>
          <w:del w:id="6" w:author="Jamila Ademun" w:date="2024-02-19T11:01:00Z"/>
          <w:rFonts w:ascii="Verdana" w:eastAsia="Times New Roman" w:hAnsi="Verdana" w:cs="Times New Roman"/>
          <w:color w:val="222222"/>
          <w:sz w:val="21"/>
          <w:szCs w:val="21"/>
          <w:lang w:val="en"/>
        </w:rPr>
      </w:pPr>
      <w:r w:rsidRPr="00472FF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Madrasa Early Childhood Development Program, Uganda (MECPU) is an initiative of the Aga Khan Foundation that supports holistic development of children aged 0-8 years. MECP-U works with diverse stakeholders including communities, civil society, government, and development partners to deliver high quality, innovative and impactful programming that is needs based and contextually </w:t>
      </w:r>
      <w:proofErr w:type="spellStart"/>
      <w:r w:rsidRPr="00472FF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relevant.</w:t>
      </w:r>
      <w:del w:id="7" w:author="Jamila Ademun" w:date="2024-02-19T11:01:00Z">
        <w:r w:rsidRPr="00472FFD" w:rsidDel="00B11A8D">
          <w:rPr>
            <w:rFonts w:ascii="Verdana" w:eastAsia="Times New Roman" w:hAnsi="Verdana" w:cs="Times New Roman"/>
            <w:color w:val="222222"/>
            <w:sz w:val="21"/>
            <w:szCs w:val="21"/>
            <w:lang w:val="en"/>
          </w:rPr>
          <w:delText xml:space="preserve"> </w:delText>
        </w:r>
      </w:del>
    </w:p>
    <w:p w14:paraId="75AA6F2D" w14:textId="77777777" w:rsidR="00D14FD2" w:rsidRPr="00472FFD" w:rsidRDefault="00D14FD2" w:rsidP="004475AB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</w:pPr>
      <w:r w:rsidRPr="00472FFD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  <w:t>About</w:t>
      </w:r>
      <w:proofErr w:type="spellEnd"/>
      <w:r w:rsidRPr="00472FFD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val="en"/>
        </w:rPr>
        <w:t xml:space="preserve"> the course</w:t>
      </w:r>
    </w:p>
    <w:p w14:paraId="61120F3A" w14:textId="26281AF7" w:rsidR="001B54AD" w:rsidRDefault="00D14FD2" w:rsidP="00E02474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Times New Roman"/>
          <w:color w:val="222222"/>
          <w:sz w:val="21"/>
          <w:szCs w:val="21"/>
          <w:lang w:val="en"/>
        </w:rPr>
      </w:pPr>
      <w:r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The course is intended to complement government efforts in implementing the </w:t>
      </w:r>
      <w:r w:rsidR="00F365AC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National Teacher Policy</w:t>
      </w:r>
      <w:r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</w:t>
      </w:r>
      <w:r w:rsidRPr="00472FF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(NTP) which was launched in 2019 </w:t>
      </w:r>
      <w:r w:rsidR="001B54AD" w:rsidRPr="00472FF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requiring</w:t>
      </w:r>
      <w:r w:rsidR="001B54AD"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teachers </w:t>
      </w:r>
      <w:r w:rsidR="00F365AC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to keep up to date </w:t>
      </w:r>
      <w:r w:rsidR="004475AB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consistently</w:t>
      </w:r>
      <w:r w:rsidR="00F365AC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and </w:t>
      </w:r>
      <w:r w:rsidR="004475AB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continuously</w:t>
      </w:r>
      <w:r w:rsidR="00F365AC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with new </w:t>
      </w:r>
      <w:r w:rsidR="004475AB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knowledge,</w:t>
      </w:r>
      <w:r w:rsidR="00F365AC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skills, and teaching practices</w:t>
      </w:r>
      <w:r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through</w:t>
      </w:r>
      <w:r w:rsidRPr="00472FFD">
        <w:rPr>
          <w:rFonts w:ascii="Verdana" w:eastAsia="Times New Roman" w:hAnsi="Verdana" w:cs="Times New Roman"/>
          <w:color w:val="222222"/>
          <w:sz w:val="21"/>
          <w:szCs w:val="21"/>
          <w:u w:val="single"/>
          <w:lang w:val="en"/>
        </w:rPr>
        <w:t xml:space="preserve"> </w:t>
      </w:r>
      <w:r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attending</w:t>
      </w:r>
      <w:r w:rsidR="00B11A8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</w:t>
      </w:r>
      <w:r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Continuous professional development programs aimed at </w:t>
      </w:r>
      <w:r w:rsidR="00F365AC"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improving </w:t>
      </w:r>
      <w:r w:rsidR="004475AB"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performance</w:t>
      </w:r>
      <w:r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 xml:space="preserve"> and renewing the teaching mandate </w:t>
      </w:r>
      <w:r w:rsidR="001B54AD"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annually</w:t>
      </w:r>
      <w:r w:rsidR="00F365AC" w:rsidRPr="001B54AD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.</w:t>
      </w:r>
      <w:r w:rsidR="00F365AC" w:rsidRPr="00472FFD">
        <w:rPr>
          <w:rFonts w:ascii="Verdana" w:eastAsia="Times New Roman" w:hAnsi="Verdana" w:cs="Times New Roman"/>
          <w:color w:val="222222"/>
          <w:sz w:val="21"/>
          <w:szCs w:val="21"/>
          <w:u w:val="single"/>
          <w:lang w:val="en"/>
        </w:rPr>
        <w:t xml:space="preserve"> </w:t>
      </w:r>
    </w:p>
    <w:p w14:paraId="14C94989" w14:textId="19B3D1E9" w:rsidR="004D5926" w:rsidRPr="001B54AD" w:rsidRDefault="001B54AD" w:rsidP="00E02474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Times New Roman"/>
          <w:color w:val="222222"/>
          <w:sz w:val="21"/>
          <w:szCs w:val="21"/>
          <w:lang w:val="en"/>
        </w:rPr>
      </w:pPr>
      <w:r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Whereas</w:t>
      </w:r>
      <w:r w:rsidR="00856900">
        <w:rPr>
          <w:rFonts w:ascii="Verdana" w:eastAsia="Times New Roman" w:hAnsi="Verdana" w:cs="Times New Roman"/>
          <w:color w:val="222222"/>
          <w:sz w:val="21"/>
          <w:szCs w:val="21"/>
          <w:lang w:val="en"/>
        </w:rPr>
        <w:t>, this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is </w:t>
      </w:r>
      <w:r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a sponsored </w:t>
      </w:r>
      <w:r w:rsidR="00EA2677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capacity </w:t>
      </w:r>
      <w:r>
        <w:rPr>
          <w:rFonts w:ascii="Verdana" w:eastAsia="Times New Roman" w:hAnsi="Verdana" w:cs="Arial"/>
          <w:color w:val="000000"/>
          <w:spacing w:val="3"/>
          <w:sz w:val="21"/>
          <w:szCs w:val="21"/>
        </w:rPr>
        <w:t>development cours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>e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>, it</w:t>
      </w:r>
      <w:r w:rsidR="00D45563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attract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>s</w:t>
      </w:r>
      <w:r w:rsidR="00D45563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</w:t>
      </w:r>
      <w:r w:rsidR="001278B1">
        <w:rPr>
          <w:rFonts w:ascii="Verdana" w:eastAsia="Times New Roman" w:hAnsi="Verdana" w:cs="Arial"/>
          <w:b/>
          <w:bCs/>
          <w:color w:val="000000"/>
          <w:spacing w:val="3"/>
          <w:sz w:val="21"/>
          <w:szCs w:val="21"/>
        </w:rPr>
        <w:t>NO</w:t>
      </w:r>
      <w:r w:rsidR="00E02474" w:rsidRPr="00E02474">
        <w:rPr>
          <w:rFonts w:ascii="Verdana" w:eastAsia="Times New Roman" w:hAnsi="Verdana" w:cs="Arial"/>
          <w:b/>
          <w:bCs/>
          <w:color w:val="000000"/>
          <w:spacing w:val="3"/>
          <w:sz w:val="21"/>
          <w:szCs w:val="21"/>
        </w:rPr>
        <w:t xml:space="preserve"> PAYMENT</w:t>
      </w:r>
      <w:r w:rsidR="00E02474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</w:t>
      </w:r>
      <w:r w:rsidR="00D45563">
        <w:rPr>
          <w:rFonts w:ascii="Verdana" w:eastAsia="Times New Roman" w:hAnsi="Verdana" w:cs="Arial"/>
          <w:color w:val="000000"/>
          <w:spacing w:val="3"/>
          <w:sz w:val="21"/>
          <w:szCs w:val="21"/>
        </w:rPr>
        <w:t>in terms of salary</w:t>
      </w:r>
      <w:r w:rsidR="00D14FD2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and or allowances </w:t>
      </w:r>
      <w:r w:rsidR="00E02474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but will help </w:t>
      </w:r>
      <w:r w:rsidR="00D14FD2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participants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develop their </w:t>
      </w:r>
      <w:r w:rsidR="00F365AC">
        <w:rPr>
          <w:rFonts w:ascii="Verdana" w:eastAsia="Times New Roman" w:hAnsi="Verdana" w:cs="Arial"/>
          <w:color w:val="000000"/>
          <w:spacing w:val="3"/>
          <w:sz w:val="21"/>
          <w:szCs w:val="21"/>
        </w:rPr>
        <w:t>professional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and personal 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>qualities, expand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their practice, </w:t>
      </w:r>
      <w:r w:rsidR="00F365AC">
        <w:rPr>
          <w:rFonts w:ascii="Verdana" w:eastAsia="Times New Roman" w:hAnsi="Verdana" w:cs="Arial"/>
          <w:color w:val="000000"/>
          <w:spacing w:val="3"/>
          <w:sz w:val="21"/>
          <w:szCs w:val="21"/>
        </w:rPr>
        <w:t>knowledge,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and skills, resulting in their empowerment and growth and improved </w:t>
      </w:r>
      <w:r w:rsidR="00F365AC">
        <w:rPr>
          <w:rFonts w:ascii="Verdana" w:eastAsia="Times New Roman" w:hAnsi="Verdana" w:cs="Arial"/>
          <w:color w:val="000000"/>
          <w:spacing w:val="3"/>
          <w:sz w:val="21"/>
          <w:szCs w:val="21"/>
        </w:rPr>
        <w:t>performance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>to</w:t>
      </w:r>
      <w:r w:rsidR="00D14FD2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the benefit o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f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>the learners</w:t>
      </w:r>
      <w:r w:rsidR="00505DBF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in 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>their s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>chool</w:t>
      </w:r>
      <w:r>
        <w:rPr>
          <w:rFonts w:ascii="Verdana" w:eastAsia="Times New Roman" w:hAnsi="Verdana" w:cs="Arial"/>
          <w:color w:val="000000"/>
          <w:spacing w:val="3"/>
          <w:sz w:val="21"/>
          <w:szCs w:val="21"/>
        </w:rPr>
        <w:t>s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. 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MECP will </w:t>
      </w:r>
      <w:r w:rsidR="00D14FD2">
        <w:rPr>
          <w:rFonts w:ascii="Verdana" w:eastAsia="Times New Roman" w:hAnsi="Verdana" w:cs="Arial"/>
          <w:color w:val="000000"/>
          <w:spacing w:val="3"/>
          <w:sz w:val="21"/>
          <w:szCs w:val="21"/>
        </w:rPr>
        <w:t>h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>owever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,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>support the participating teachers with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transport refund </w:t>
      </w:r>
      <w:r w:rsidR="00472FFD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and meals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whenever invited for Workshops and meetings plus a few resources that </w:t>
      </w:r>
      <w:r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would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be found useful in </w:t>
      </w:r>
      <w:r w:rsidR="00D14FD2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facilitating course participants 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on this </w:t>
      </w:r>
      <w:r w:rsidR="00F365AC">
        <w:rPr>
          <w:rFonts w:ascii="Verdana" w:eastAsia="Times New Roman" w:hAnsi="Verdana" w:cs="Arial"/>
          <w:color w:val="000000"/>
          <w:spacing w:val="3"/>
          <w:sz w:val="21"/>
          <w:szCs w:val="21"/>
        </w:rPr>
        <w:t>Programme</w:t>
      </w:r>
      <w:r w:rsidR="001278B1"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.  </w:t>
      </w:r>
    </w:p>
    <w:p w14:paraId="00ED71B8" w14:textId="06FB5487" w:rsidR="00306C03" w:rsidRPr="00B03CF9" w:rsidRDefault="00306C03" w:rsidP="00E02474">
      <w:pPr>
        <w:shd w:val="clear" w:color="auto" w:fill="FFFFFF"/>
        <w:spacing w:after="360" w:line="240" w:lineRule="auto"/>
        <w:jc w:val="both"/>
        <w:rPr>
          <w:rFonts w:ascii="Verdana" w:eastAsia="Times New Roman" w:hAnsi="Verdana" w:cs="Times New Roman"/>
          <w:color w:val="222222"/>
          <w:sz w:val="21"/>
          <w:szCs w:val="21"/>
          <w:lang w:val="en"/>
        </w:rPr>
      </w:pPr>
      <w:r w:rsidRPr="00D14FD2">
        <w:rPr>
          <w:rFonts w:ascii="Verdana" w:eastAsia="Times New Roman" w:hAnsi="Verdana" w:cs="Arial"/>
          <w:b/>
          <w:bCs/>
          <w:color w:val="000000"/>
          <w:spacing w:val="3"/>
          <w:sz w:val="21"/>
          <w:szCs w:val="21"/>
          <w:rPrChange w:id="8" w:author="Drisa Matovu" w:date="2024-01-09T14:20:00Z">
            <w:rPr>
              <w:rFonts w:ascii="Verdana" w:eastAsia="Times New Roman" w:hAnsi="Verdana" w:cs="Arial"/>
              <w:color w:val="000000"/>
              <w:spacing w:val="3"/>
              <w:sz w:val="21"/>
              <w:szCs w:val="21"/>
            </w:rPr>
          </w:rPrChange>
        </w:rPr>
        <w:lastRenderedPageBreak/>
        <w:t xml:space="preserve">Once on </w:t>
      </w:r>
      <w:r w:rsidR="00D14FD2" w:rsidRPr="00D14FD2">
        <w:rPr>
          <w:rFonts w:ascii="Verdana" w:eastAsia="Times New Roman" w:hAnsi="Verdana" w:cs="Arial"/>
          <w:b/>
          <w:bCs/>
          <w:color w:val="000000"/>
          <w:spacing w:val="3"/>
          <w:sz w:val="21"/>
          <w:szCs w:val="21"/>
          <w:rPrChange w:id="9" w:author="Drisa Matovu" w:date="2024-01-09T14:20:00Z">
            <w:rPr>
              <w:rFonts w:ascii="Verdana" w:eastAsia="Times New Roman" w:hAnsi="Verdana" w:cs="Arial"/>
              <w:color w:val="000000"/>
              <w:spacing w:val="3"/>
              <w:sz w:val="21"/>
              <w:szCs w:val="21"/>
            </w:rPr>
          </w:rPrChange>
        </w:rPr>
        <w:t xml:space="preserve">the </w:t>
      </w:r>
      <w:r w:rsidR="00F365AC" w:rsidRPr="00D14FD2">
        <w:rPr>
          <w:rFonts w:ascii="Verdana" w:eastAsia="Times New Roman" w:hAnsi="Verdana" w:cs="Arial"/>
          <w:b/>
          <w:bCs/>
          <w:color w:val="000000"/>
          <w:spacing w:val="3"/>
          <w:sz w:val="21"/>
          <w:szCs w:val="21"/>
          <w:rPrChange w:id="10" w:author="Drisa Matovu" w:date="2024-01-09T14:20:00Z">
            <w:rPr>
              <w:rFonts w:ascii="Verdana" w:eastAsia="Times New Roman" w:hAnsi="Verdana" w:cs="Arial"/>
              <w:color w:val="000000"/>
              <w:spacing w:val="3"/>
              <w:sz w:val="21"/>
              <w:szCs w:val="21"/>
            </w:rPr>
          </w:rPrChange>
        </w:rPr>
        <w:t>Programme</w:t>
      </w:r>
      <w:r w:rsidR="006C3F4B" w:rsidRPr="00D14FD2">
        <w:rPr>
          <w:rFonts w:ascii="Verdana" w:eastAsia="Times New Roman" w:hAnsi="Verdana" w:cs="Arial"/>
          <w:b/>
          <w:bCs/>
          <w:color w:val="000000"/>
          <w:spacing w:val="3"/>
          <w:sz w:val="21"/>
          <w:szCs w:val="21"/>
          <w:rPrChange w:id="11" w:author="Drisa Matovu" w:date="2024-01-09T14:20:00Z">
            <w:rPr>
              <w:rFonts w:ascii="Verdana" w:eastAsia="Times New Roman" w:hAnsi="Verdana" w:cs="Arial"/>
              <w:color w:val="000000"/>
              <w:spacing w:val="3"/>
              <w:sz w:val="21"/>
              <w:szCs w:val="21"/>
            </w:rPr>
          </w:rPrChange>
        </w:rPr>
        <w:t>:</w:t>
      </w:r>
      <w:r>
        <w:rPr>
          <w:rFonts w:ascii="Verdana" w:eastAsia="Times New Roman" w:hAnsi="Verdana" w:cs="Arial"/>
          <w:color w:val="000000"/>
          <w:spacing w:val="3"/>
          <w:sz w:val="21"/>
          <w:szCs w:val="21"/>
        </w:rPr>
        <w:t xml:space="preserve"> a teacher will be required to:</w:t>
      </w:r>
    </w:p>
    <w:p w14:paraId="3E634E34" w14:textId="32F42CFE" w:rsidR="00BF61DB" w:rsidRPr="00306C03" w:rsidRDefault="00306C03" w:rsidP="00E02474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hAnsi="Verdana" w:cstheme="minorHAnsi"/>
          <w:sz w:val="21"/>
          <w:szCs w:val="21"/>
        </w:rPr>
        <w:t>A</w:t>
      </w:r>
      <w:r w:rsidR="00F36AEB" w:rsidRPr="00306C03">
        <w:rPr>
          <w:rFonts w:ascii="Verdana" w:hAnsi="Verdana" w:cstheme="minorHAnsi"/>
          <w:sz w:val="21"/>
          <w:szCs w:val="21"/>
        </w:rPr>
        <w:t xml:space="preserve">ttend all training sessions </w:t>
      </w:r>
      <w:r w:rsidR="0078490B" w:rsidRPr="00306C03">
        <w:rPr>
          <w:rFonts w:ascii="Verdana" w:hAnsi="Verdana" w:cstheme="minorHAnsi"/>
          <w:sz w:val="21"/>
          <w:szCs w:val="21"/>
        </w:rPr>
        <w:t>organized by MECP-</w:t>
      </w:r>
      <w:r w:rsidR="001B54AD" w:rsidRPr="00306C03">
        <w:rPr>
          <w:rFonts w:ascii="Verdana" w:hAnsi="Verdana" w:cstheme="minorHAnsi"/>
          <w:sz w:val="21"/>
          <w:szCs w:val="21"/>
        </w:rPr>
        <w:t>U and</w:t>
      </w:r>
      <w:r w:rsidR="001B54AD">
        <w:rPr>
          <w:rFonts w:ascii="Verdana" w:hAnsi="Verdana" w:cstheme="minorHAnsi"/>
          <w:sz w:val="21"/>
          <w:szCs w:val="21"/>
        </w:rPr>
        <w:t xml:space="preserve"> </w:t>
      </w:r>
      <w:r w:rsidR="00D14FD2">
        <w:rPr>
          <w:rFonts w:ascii="Verdana" w:hAnsi="Verdana" w:cstheme="minorHAnsi"/>
          <w:sz w:val="21"/>
          <w:szCs w:val="21"/>
        </w:rPr>
        <w:t xml:space="preserve">show </w:t>
      </w:r>
      <w:r w:rsidR="00D14FD2" w:rsidRPr="00306C03">
        <w:rPr>
          <w:rFonts w:ascii="Verdana" w:hAnsi="Verdana" w:cstheme="minorHAnsi"/>
          <w:sz w:val="21"/>
          <w:szCs w:val="21"/>
        </w:rPr>
        <w:t>willingness</w:t>
      </w:r>
      <w:r w:rsidR="00F36AEB" w:rsidRPr="00306C03">
        <w:rPr>
          <w:rFonts w:ascii="Verdana" w:hAnsi="Verdana" w:cstheme="minorHAnsi"/>
          <w:sz w:val="21"/>
          <w:szCs w:val="21"/>
        </w:rPr>
        <w:t xml:space="preserve"> to support other teachers in the school</w:t>
      </w:r>
      <w:r w:rsidR="007C2842" w:rsidRPr="00306C03">
        <w:rPr>
          <w:rFonts w:ascii="Verdana" w:hAnsi="Verdana" w:cstheme="minorHAnsi"/>
          <w:sz w:val="21"/>
          <w:szCs w:val="21"/>
        </w:rPr>
        <w:t>s</w:t>
      </w:r>
      <w:r w:rsidR="0078490B" w:rsidRPr="00306C03">
        <w:rPr>
          <w:rFonts w:ascii="Verdana" w:hAnsi="Verdana" w:cstheme="minorHAnsi"/>
          <w:sz w:val="21"/>
          <w:szCs w:val="21"/>
        </w:rPr>
        <w:t>.</w:t>
      </w:r>
    </w:p>
    <w:p w14:paraId="527F367E" w14:textId="621F81DF" w:rsidR="0078490B" w:rsidRPr="008A2FC1" w:rsidRDefault="0078490B" w:rsidP="00E02474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 w:rsidRPr="008A2FC1">
        <w:rPr>
          <w:rFonts w:ascii="Verdana" w:hAnsi="Verdana" w:cstheme="minorHAnsi"/>
          <w:sz w:val="21"/>
          <w:szCs w:val="21"/>
        </w:rPr>
        <w:t xml:space="preserve">Participate in all events that </w:t>
      </w:r>
      <w:r w:rsidR="00E27A6E">
        <w:rPr>
          <w:rFonts w:ascii="Verdana" w:hAnsi="Verdana" w:cstheme="minorHAnsi"/>
          <w:sz w:val="21"/>
          <w:szCs w:val="21"/>
        </w:rPr>
        <w:t>are organized</w:t>
      </w:r>
      <w:r w:rsidR="00D14FD2">
        <w:rPr>
          <w:rFonts w:ascii="Verdana" w:hAnsi="Verdana" w:cstheme="minorHAnsi"/>
          <w:sz w:val="21"/>
          <w:szCs w:val="21"/>
        </w:rPr>
        <w:t xml:space="preserve"> to</w:t>
      </w:r>
      <w:r w:rsidRPr="008A2FC1">
        <w:rPr>
          <w:rFonts w:ascii="Verdana" w:hAnsi="Verdana" w:cstheme="minorHAnsi"/>
          <w:sz w:val="21"/>
          <w:szCs w:val="21"/>
        </w:rPr>
        <w:t xml:space="preserve"> support ECD/ECCE</w:t>
      </w:r>
      <w:r w:rsidR="007C2842">
        <w:rPr>
          <w:rFonts w:ascii="Verdana" w:hAnsi="Verdana" w:cstheme="minorHAnsi"/>
          <w:sz w:val="21"/>
          <w:szCs w:val="21"/>
        </w:rPr>
        <w:t xml:space="preserve"> </w:t>
      </w:r>
      <w:r w:rsidR="00306C03">
        <w:rPr>
          <w:rFonts w:ascii="Verdana" w:hAnsi="Verdana" w:cstheme="minorHAnsi"/>
          <w:sz w:val="21"/>
          <w:szCs w:val="21"/>
        </w:rPr>
        <w:t>Programme in his/her school</w:t>
      </w:r>
      <w:r w:rsidR="007C2842">
        <w:rPr>
          <w:rFonts w:ascii="Verdana" w:hAnsi="Verdana" w:cstheme="minorHAnsi"/>
          <w:sz w:val="21"/>
          <w:szCs w:val="21"/>
        </w:rPr>
        <w:t>.</w:t>
      </w:r>
    </w:p>
    <w:p w14:paraId="69652F5E" w14:textId="60B8D3C7" w:rsidR="00406BB2" w:rsidRPr="00040780" w:rsidRDefault="0078490B" w:rsidP="00E02474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 w:rsidRPr="008A2FC1">
        <w:rPr>
          <w:rFonts w:ascii="Verdana" w:hAnsi="Verdana" w:cstheme="minorHAnsi"/>
          <w:sz w:val="21"/>
          <w:szCs w:val="21"/>
        </w:rPr>
        <w:t>Flag issues of concern</w:t>
      </w:r>
      <w:r w:rsidR="001B54AD">
        <w:rPr>
          <w:rFonts w:ascii="Verdana" w:hAnsi="Verdana" w:cstheme="minorHAnsi"/>
          <w:sz w:val="21"/>
          <w:szCs w:val="21"/>
        </w:rPr>
        <w:t>s</w:t>
      </w:r>
      <w:r w:rsidRPr="008A2FC1">
        <w:rPr>
          <w:rFonts w:ascii="Verdana" w:hAnsi="Verdana" w:cstheme="minorHAnsi"/>
          <w:sz w:val="21"/>
          <w:szCs w:val="21"/>
        </w:rPr>
        <w:t xml:space="preserve"> on ECD Programme to the </w:t>
      </w:r>
      <w:r w:rsidR="00D14FD2">
        <w:rPr>
          <w:rFonts w:ascii="Verdana" w:hAnsi="Verdana" w:cstheme="minorHAnsi"/>
          <w:sz w:val="21"/>
          <w:szCs w:val="21"/>
        </w:rPr>
        <w:t xml:space="preserve">school administration and </w:t>
      </w:r>
      <w:r w:rsidRPr="008A2FC1">
        <w:rPr>
          <w:rFonts w:ascii="Verdana" w:hAnsi="Verdana" w:cstheme="minorHAnsi"/>
          <w:sz w:val="21"/>
          <w:szCs w:val="21"/>
        </w:rPr>
        <w:t>Programme officers for assistance</w:t>
      </w:r>
      <w:r w:rsidR="00D14FD2">
        <w:rPr>
          <w:rFonts w:ascii="Verdana" w:hAnsi="Verdana" w:cstheme="minorHAnsi"/>
          <w:sz w:val="21"/>
          <w:szCs w:val="21"/>
        </w:rPr>
        <w:t xml:space="preserve"> and technical </w:t>
      </w:r>
      <w:r w:rsidR="00AD092D" w:rsidRPr="008A2FC1">
        <w:rPr>
          <w:rFonts w:ascii="Verdana" w:hAnsi="Verdana" w:cstheme="minorHAnsi"/>
          <w:sz w:val="21"/>
          <w:szCs w:val="21"/>
        </w:rPr>
        <w:t>guidance</w:t>
      </w:r>
      <w:r w:rsidRPr="008A2FC1">
        <w:rPr>
          <w:rFonts w:ascii="Verdana" w:hAnsi="Verdana" w:cstheme="minorHAnsi"/>
          <w:sz w:val="21"/>
          <w:szCs w:val="21"/>
        </w:rPr>
        <w:t>.</w:t>
      </w:r>
    </w:p>
    <w:p w14:paraId="53D6C5A7" w14:textId="286F509E" w:rsidR="004475AB" w:rsidRPr="004475AB" w:rsidRDefault="00D14FD2" w:rsidP="004475A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hAnsi="Verdana" w:cstheme="minorHAnsi"/>
          <w:sz w:val="21"/>
          <w:szCs w:val="21"/>
        </w:rPr>
        <w:t>S</w:t>
      </w:r>
      <w:r w:rsidR="00C10ECD">
        <w:rPr>
          <w:rFonts w:ascii="Verdana" w:hAnsi="Verdana" w:cstheme="minorHAnsi"/>
          <w:sz w:val="21"/>
          <w:szCs w:val="21"/>
        </w:rPr>
        <w:t xml:space="preserve">upport peer </w:t>
      </w:r>
      <w:r w:rsidR="00B11A8D" w:rsidRPr="00B11A8D">
        <w:rPr>
          <w:rFonts w:ascii="Verdana" w:hAnsi="Verdana" w:cstheme="minorHAnsi"/>
          <w:color w:val="000000" w:themeColor="text1"/>
          <w:sz w:val="21"/>
          <w:szCs w:val="21"/>
        </w:rPr>
        <w:t>learning and</w:t>
      </w:r>
      <w:r w:rsidR="00B11A8D">
        <w:rPr>
          <w:rFonts w:ascii="Verdana" w:hAnsi="Verdana" w:cstheme="minorHAnsi"/>
          <w:color w:val="000000" w:themeColor="text1"/>
          <w:sz w:val="21"/>
          <w:szCs w:val="21"/>
          <w:u w:val="single"/>
        </w:rPr>
        <w:t xml:space="preserve"> </w:t>
      </w:r>
      <w:r w:rsidR="00040780">
        <w:rPr>
          <w:rFonts w:ascii="Verdana" w:hAnsi="Verdana" w:cstheme="minorHAnsi"/>
          <w:sz w:val="21"/>
          <w:szCs w:val="21"/>
        </w:rPr>
        <w:t>development.</w:t>
      </w:r>
      <w:r w:rsidR="004475AB" w:rsidRPr="004475AB">
        <w:rPr>
          <w:rFonts w:ascii="Verdana" w:eastAsia="Times New Roman" w:hAnsi="Verdana" w:cs="Times New Roman"/>
          <w:color w:val="444444"/>
          <w:sz w:val="21"/>
          <w:szCs w:val="21"/>
          <w:lang w:val="en"/>
        </w:rPr>
        <w:t xml:space="preserve"> </w:t>
      </w:r>
    </w:p>
    <w:p w14:paraId="199A4291" w14:textId="5CDA7339" w:rsidR="00040780" w:rsidRPr="004475AB" w:rsidRDefault="00D14FD2" w:rsidP="004475A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444444"/>
          <w:sz w:val="21"/>
          <w:szCs w:val="21"/>
          <w:lang w:val="en"/>
        </w:rPr>
        <w:t xml:space="preserve">Share best practices through </w:t>
      </w:r>
      <w:r w:rsidR="004475AB" w:rsidRPr="008A2FC1">
        <w:rPr>
          <w:rFonts w:ascii="Verdana" w:eastAsia="Times New Roman" w:hAnsi="Verdana" w:cs="Times New Roman"/>
          <w:color w:val="444444"/>
          <w:sz w:val="21"/>
          <w:szCs w:val="21"/>
          <w:lang w:val="en"/>
        </w:rPr>
        <w:t>submit</w:t>
      </w:r>
      <w:r>
        <w:rPr>
          <w:rFonts w:ascii="Verdana" w:eastAsia="Times New Roman" w:hAnsi="Verdana" w:cs="Times New Roman"/>
          <w:color w:val="444444"/>
          <w:sz w:val="21"/>
          <w:szCs w:val="21"/>
          <w:lang w:val="en"/>
        </w:rPr>
        <w:t>ting timely</w:t>
      </w:r>
      <w:r w:rsidR="004475AB" w:rsidRPr="008A2FC1">
        <w:rPr>
          <w:rFonts w:ascii="Verdana" w:eastAsia="Times New Roman" w:hAnsi="Verdana" w:cs="Times New Roman"/>
          <w:color w:val="444444"/>
          <w:sz w:val="21"/>
          <w:szCs w:val="21"/>
          <w:lang w:val="en"/>
        </w:rPr>
        <w:t xml:space="preserve"> reports</w:t>
      </w:r>
      <w:r>
        <w:rPr>
          <w:rFonts w:ascii="Verdana" w:eastAsia="Times New Roman" w:hAnsi="Verdana" w:cs="Times New Roman"/>
          <w:color w:val="444444"/>
          <w:sz w:val="21"/>
          <w:szCs w:val="21"/>
          <w:lang w:val="en"/>
        </w:rPr>
        <w:t xml:space="preserve"> to the different stakeholders</w:t>
      </w:r>
      <w:r w:rsidR="004475AB" w:rsidRPr="008A2FC1">
        <w:rPr>
          <w:rFonts w:ascii="Verdana" w:eastAsia="Times New Roman" w:hAnsi="Verdana" w:cs="Times New Roman"/>
          <w:color w:val="444444"/>
          <w:sz w:val="21"/>
          <w:szCs w:val="21"/>
          <w:lang w:val="en"/>
        </w:rPr>
        <w:t>.</w:t>
      </w:r>
    </w:p>
    <w:p w14:paraId="1C26C9C9" w14:textId="5B828D6B" w:rsidR="00F365AC" w:rsidRPr="00F365AC" w:rsidRDefault="00D14FD2" w:rsidP="00F365AC">
      <w:p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3C3435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 xml:space="preserve">This opportunity will </w:t>
      </w:r>
      <w:r w:rsidR="00F365AC" w:rsidRPr="00D14FD2">
        <w:rPr>
          <w:rFonts w:ascii="Verdana" w:eastAsia="Times New Roman" w:hAnsi="Verdana" w:cs="Arial"/>
          <w:b/>
          <w:bCs/>
          <w:color w:val="3C3435"/>
          <w:sz w:val="21"/>
          <w:szCs w:val="21"/>
          <w:rPrChange w:id="12" w:author="Drisa Matovu" w:date="2024-01-09T14:09:00Z">
            <w:rPr>
              <w:rFonts w:ascii="Verdana" w:eastAsia="Times New Roman" w:hAnsi="Verdana" w:cs="Arial"/>
              <w:color w:val="3C3435"/>
              <w:sz w:val="21"/>
              <w:szCs w:val="21"/>
            </w:rPr>
          </w:rPrChange>
        </w:rPr>
        <w:t>ONLY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benefit up to </w:t>
      </w:r>
      <w:r w:rsidR="00B11A8D">
        <w:rPr>
          <w:rFonts w:ascii="Verdana" w:eastAsia="Times New Roman" w:hAnsi="Verdana" w:cs="Arial"/>
          <w:color w:val="3C3435"/>
          <w:sz w:val="21"/>
          <w:szCs w:val="21"/>
        </w:rPr>
        <w:t>10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 xml:space="preserve">0 </w:t>
      </w:r>
      <w:r>
        <w:rPr>
          <w:rFonts w:ascii="Verdana" w:eastAsia="Times New Roman" w:hAnsi="Verdana" w:cs="Arial"/>
          <w:color w:val="3C3435"/>
          <w:sz w:val="21"/>
          <w:szCs w:val="21"/>
        </w:rPr>
        <w:t>EC</w:t>
      </w:r>
      <w:r w:rsidR="001B54AD">
        <w:rPr>
          <w:rFonts w:ascii="Verdana" w:eastAsia="Times New Roman" w:hAnsi="Verdana" w:cs="Arial"/>
          <w:color w:val="3C3435"/>
          <w:sz w:val="21"/>
          <w:szCs w:val="21"/>
        </w:rPr>
        <w:t>D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 xml:space="preserve">teachers this season 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i.e. 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>(</w:t>
      </w:r>
      <w:r w:rsidR="00B11A8D">
        <w:rPr>
          <w:rFonts w:ascii="Verdana" w:eastAsia="Times New Roman" w:hAnsi="Verdana" w:cs="Arial"/>
          <w:color w:val="3C3435"/>
          <w:sz w:val="21"/>
          <w:szCs w:val="21"/>
        </w:rPr>
        <w:t>50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 xml:space="preserve"> from Yumbe and </w:t>
      </w:r>
      <w:r w:rsidR="00B11A8D">
        <w:rPr>
          <w:rFonts w:ascii="Verdana" w:eastAsia="Times New Roman" w:hAnsi="Verdana" w:cs="Arial"/>
          <w:color w:val="3C3435"/>
          <w:sz w:val="21"/>
          <w:szCs w:val="21"/>
        </w:rPr>
        <w:t>50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 xml:space="preserve"> from Arua) therefore 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due to </w:t>
      </w:r>
      <w:r w:rsidR="001B54AD">
        <w:rPr>
          <w:rFonts w:ascii="Verdana" w:eastAsia="Times New Roman" w:hAnsi="Verdana" w:cs="Arial"/>
          <w:color w:val="3C3435"/>
          <w:sz w:val="21"/>
          <w:szCs w:val="21"/>
        </w:rPr>
        <w:t>its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>competitive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ness, </w:t>
      </w:r>
      <w:r w:rsidR="00F365AC" w:rsidRPr="00F365AC">
        <w:rPr>
          <w:rFonts w:ascii="Verdana" w:eastAsia="Times New Roman" w:hAnsi="Verdana" w:cs="Arial"/>
          <w:color w:val="3C3435"/>
          <w:sz w:val="21"/>
          <w:szCs w:val="21"/>
        </w:rPr>
        <w:t>we shall only go with those who:</w:t>
      </w:r>
    </w:p>
    <w:p w14:paraId="15958400" w14:textId="3AE854AA" w:rsidR="008A2FC1" w:rsidRPr="00E350EA" w:rsidRDefault="00E02474" w:rsidP="00E02474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>P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ossess 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 xml:space="preserve">a certificate 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or Diploma 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 xml:space="preserve">in nursery teaching or training in </w:t>
      </w:r>
      <w:r w:rsidR="008A2FC1" w:rsidRPr="008A2FC1">
        <w:rPr>
          <w:rFonts w:ascii="Verdana" w:eastAsia="Times New Roman" w:hAnsi="Verdana" w:cs="Arial"/>
          <w:color w:val="3C3435"/>
          <w:sz w:val="21"/>
          <w:szCs w:val="21"/>
        </w:rPr>
        <w:t>E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 xml:space="preserve">arly </w:t>
      </w:r>
      <w:r w:rsidR="008A2FC1" w:rsidRPr="008A2FC1">
        <w:rPr>
          <w:rFonts w:ascii="Verdana" w:eastAsia="Times New Roman" w:hAnsi="Verdana" w:cs="Arial"/>
          <w:color w:val="3C3435"/>
          <w:sz w:val="21"/>
          <w:szCs w:val="21"/>
        </w:rPr>
        <w:t>C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 xml:space="preserve">hildhood </w:t>
      </w:r>
      <w:r w:rsidR="008A2FC1" w:rsidRPr="008A2FC1">
        <w:rPr>
          <w:rFonts w:ascii="Verdana" w:eastAsia="Times New Roman" w:hAnsi="Verdana" w:cs="Arial"/>
          <w:color w:val="3C3435"/>
          <w:sz w:val="21"/>
          <w:szCs w:val="21"/>
        </w:rPr>
        <w:t>D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>evelopment</w:t>
      </w:r>
      <w:r w:rsidR="008A2FC1" w:rsidRPr="008A2FC1">
        <w:rPr>
          <w:rFonts w:ascii="Verdana" w:eastAsia="Times New Roman" w:hAnsi="Verdana" w:cs="Arial"/>
          <w:color w:val="3C3435"/>
          <w:sz w:val="21"/>
          <w:szCs w:val="21"/>
        </w:rPr>
        <w:t xml:space="preserve"> (ECD) f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>rom a recognized institution.</w:t>
      </w:r>
    </w:p>
    <w:p w14:paraId="7E04D1C0" w14:textId="56563618" w:rsidR="00E350EA" w:rsidRPr="007C2842" w:rsidRDefault="00D14FD2" w:rsidP="00E02474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 xml:space="preserve">Are </w:t>
      </w:r>
      <w:r w:rsidRPr="00D14FD2">
        <w:rPr>
          <w:rFonts w:ascii="Verdana" w:eastAsia="Times New Roman" w:hAnsi="Verdana" w:cs="Arial"/>
          <w:b/>
          <w:bCs/>
          <w:color w:val="3C3435"/>
          <w:sz w:val="21"/>
          <w:szCs w:val="21"/>
          <w:rPrChange w:id="13" w:author="Drisa Matovu" w:date="2024-01-09T14:12:00Z">
            <w:rPr>
              <w:rFonts w:ascii="Verdana" w:eastAsia="Times New Roman" w:hAnsi="Verdana" w:cs="Arial"/>
              <w:color w:val="3C3435"/>
              <w:sz w:val="21"/>
              <w:szCs w:val="21"/>
            </w:rPr>
          </w:rPrChange>
        </w:rPr>
        <w:t xml:space="preserve">ACTIVELY 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practicing and </w:t>
      </w:r>
      <w:r w:rsidR="00E350EA">
        <w:rPr>
          <w:rFonts w:ascii="Verdana" w:eastAsia="Times New Roman" w:hAnsi="Verdana" w:cs="Arial"/>
          <w:color w:val="3C3435"/>
          <w:sz w:val="21"/>
          <w:szCs w:val="21"/>
        </w:rPr>
        <w:t xml:space="preserve">have </w:t>
      </w:r>
      <w:r w:rsidR="00B11A8D">
        <w:rPr>
          <w:rFonts w:ascii="Verdana" w:eastAsia="Times New Roman" w:hAnsi="Verdana" w:cs="Arial"/>
          <w:color w:val="3C3435"/>
          <w:sz w:val="21"/>
          <w:szCs w:val="21"/>
        </w:rPr>
        <w:t xml:space="preserve">professional </w:t>
      </w:r>
      <w:r w:rsidR="00E350EA">
        <w:rPr>
          <w:rFonts w:ascii="Verdana" w:eastAsia="Times New Roman" w:hAnsi="Verdana" w:cs="Arial"/>
          <w:color w:val="3C3435"/>
          <w:sz w:val="21"/>
          <w:szCs w:val="21"/>
        </w:rPr>
        <w:t>experience of teaching in nursery or ECD for at least 2</w:t>
      </w:r>
      <w:ins w:id="14" w:author="Jamila Ademun" w:date="2024-02-19T11:03:00Z">
        <w:r w:rsidR="00B11A8D">
          <w:rPr>
            <w:rFonts w:ascii="Verdana" w:eastAsia="Times New Roman" w:hAnsi="Verdana" w:cs="Arial"/>
            <w:color w:val="3C3435"/>
            <w:sz w:val="21"/>
            <w:szCs w:val="21"/>
          </w:rPr>
          <w:t>-</w:t>
        </w:r>
      </w:ins>
      <w:r w:rsidR="001B54AD">
        <w:rPr>
          <w:rFonts w:ascii="Verdana" w:eastAsia="Times New Roman" w:hAnsi="Verdana" w:cs="Arial"/>
          <w:color w:val="3C3435"/>
          <w:sz w:val="21"/>
          <w:szCs w:val="21"/>
        </w:rPr>
        <w:t>3</w:t>
      </w:r>
      <w:r w:rsidR="00E350EA">
        <w:rPr>
          <w:rFonts w:ascii="Verdana" w:eastAsia="Times New Roman" w:hAnsi="Verdana" w:cs="Arial"/>
          <w:color w:val="3C3435"/>
          <w:sz w:val="21"/>
          <w:szCs w:val="21"/>
        </w:rPr>
        <w:t xml:space="preserve"> years.</w:t>
      </w:r>
    </w:p>
    <w:p w14:paraId="468DCBC2" w14:textId="6E67C717" w:rsidR="008A2FC1" w:rsidRPr="00306C03" w:rsidRDefault="00E02474" w:rsidP="00E02474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 xml:space="preserve">Have </w:t>
      </w:r>
      <w:r w:rsidR="00342F26" w:rsidRPr="00306C03">
        <w:rPr>
          <w:rFonts w:ascii="Verdana" w:eastAsia="Times New Roman" w:hAnsi="Verdana" w:cs="Arial"/>
          <w:color w:val="3C3435"/>
          <w:sz w:val="21"/>
          <w:szCs w:val="21"/>
        </w:rPr>
        <w:t xml:space="preserve">good speaking </w:t>
      </w:r>
      <w:r w:rsidR="00D14FD2">
        <w:rPr>
          <w:rFonts w:ascii="Verdana" w:eastAsia="Times New Roman" w:hAnsi="Verdana" w:cs="Arial"/>
          <w:color w:val="3C3435"/>
          <w:sz w:val="21"/>
          <w:szCs w:val="21"/>
        </w:rPr>
        <w:t xml:space="preserve">and writing </w:t>
      </w:r>
      <w:r w:rsidR="00342F26" w:rsidRPr="00306C03">
        <w:rPr>
          <w:rFonts w:ascii="Verdana" w:eastAsia="Times New Roman" w:hAnsi="Verdana" w:cs="Arial"/>
          <w:color w:val="3C3435"/>
          <w:sz w:val="21"/>
          <w:szCs w:val="21"/>
        </w:rPr>
        <w:t>skills of English language, Lugbara and Aringa</w:t>
      </w:r>
    </w:p>
    <w:p w14:paraId="6C7928B2" w14:textId="673BF1F6" w:rsidR="00E350EA" w:rsidRPr="00E350EA" w:rsidRDefault="00E02474" w:rsidP="00E02474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 xml:space="preserve">Are 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>resident</w:t>
      </w:r>
      <w:r>
        <w:rPr>
          <w:rFonts w:ascii="Verdana" w:eastAsia="Times New Roman" w:hAnsi="Verdana" w:cs="Arial"/>
          <w:color w:val="3C3435"/>
          <w:sz w:val="21"/>
          <w:szCs w:val="21"/>
        </w:rPr>
        <w:t>s and teachers within schools in</w:t>
      </w:r>
      <w:r w:rsidR="001B54AD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>
        <w:rPr>
          <w:rFonts w:ascii="Verdana" w:eastAsia="Times New Roman" w:hAnsi="Verdana" w:cs="Arial"/>
          <w:color w:val="3C3435"/>
          <w:sz w:val="21"/>
          <w:szCs w:val="21"/>
        </w:rPr>
        <w:t>Arua City</w:t>
      </w:r>
      <w:r w:rsidR="001B54AD">
        <w:rPr>
          <w:rFonts w:ascii="Verdana" w:eastAsia="Times New Roman" w:hAnsi="Verdana" w:cs="Arial"/>
          <w:color w:val="3C3435"/>
          <w:sz w:val="21"/>
          <w:szCs w:val="21"/>
        </w:rPr>
        <w:t xml:space="preserve">, 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>Yumbe</w:t>
      </w:r>
      <w:r w:rsidR="001B54AD">
        <w:rPr>
          <w:rFonts w:ascii="Verdana" w:eastAsia="Times New Roman" w:hAnsi="Verdana" w:cs="Arial"/>
          <w:color w:val="3C3435"/>
          <w:sz w:val="21"/>
          <w:szCs w:val="21"/>
        </w:rPr>
        <w:t xml:space="preserve"> and Arua Districts</w:t>
      </w:r>
      <w:r>
        <w:rPr>
          <w:rFonts w:ascii="Verdana" w:eastAsia="Times New Roman" w:hAnsi="Verdana" w:cs="Arial"/>
          <w:color w:val="3C3435"/>
          <w:sz w:val="21"/>
          <w:szCs w:val="21"/>
        </w:rPr>
        <w:t>.</w:t>
      </w:r>
    </w:p>
    <w:p w14:paraId="4D446E62" w14:textId="1C4C1BBA" w:rsidR="00E350EA" w:rsidRPr="00F365AC" w:rsidRDefault="00D14FD2" w:rsidP="00F365AC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>Are p</w:t>
      </w:r>
      <w:r w:rsidR="00E02474">
        <w:rPr>
          <w:rFonts w:ascii="Verdana" w:eastAsia="Times New Roman" w:hAnsi="Verdana" w:cs="Arial"/>
          <w:color w:val="3C3435"/>
          <w:sz w:val="21"/>
          <w:szCs w:val="21"/>
        </w:rPr>
        <w:t xml:space="preserve">referably </w:t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>teaching in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 school</w:t>
      </w:r>
      <w:r w:rsidR="001B54AD">
        <w:rPr>
          <w:rFonts w:ascii="Verdana" w:eastAsia="Times New Roman" w:hAnsi="Verdana" w:cs="Arial"/>
          <w:color w:val="3C3435"/>
          <w:sz w:val="21"/>
          <w:szCs w:val="21"/>
        </w:rPr>
        <w:t>s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 or Centre</w:t>
      </w:r>
      <w:r>
        <w:rPr>
          <w:rFonts w:ascii="Verdana" w:eastAsia="Times New Roman" w:hAnsi="Verdana" w:cs="Arial"/>
          <w:color w:val="3C3435"/>
          <w:sz w:val="21"/>
          <w:szCs w:val="21"/>
        </w:rPr>
        <w:t>s that are community owned and managed</w:t>
      </w:r>
      <w:r w:rsidR="00C15355">
        <w:rPr>
          <w:rFonts w:ascii="Verdana" w:eastAsia="Times New Roman" w:hAnsi="Verdana" w:cs="Arial"/>
          <w:color w:val="3C3435"/>
          <w:sz w:val="21"/>
          <w:szCs w:val="21"/>
        </w:rPr>
        <w:t>.</w:t>
      </w:r>
    </w:p>
    <w:p w14:paraId="14FB8E50" w14:textId="4AD27585" w:rsidR="00C15355" w:rsidRPr="00E02474" w:rsidRDefault="001B54AD" w:rsidP="00E02474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>H</w:t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>ave</w:t>
      </w:r>
      <w:r w:rsidR="00C15355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F365AC" w:rsidRPr="00F365AC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NOT</w:t>
      </w:r>
      <w:r w:rsidR="00C15355" w:rsidRPr="00D14FD2">
        <w:rPr>
          <w:rFonts w:ascii="Verdana" w:eastAsia="Times New Roman" w:hAnsi="Verdana" w:cs="Arial"/>
          <w:color w:val="3C3435"/>
          <w:sz w:val="21"/>
          <w:szCs w:val="21"/>
          <w:rPrChange w:id="15" w:author="Drisa Matovu" w:date="2024-01-09T14:17:00Z">
            <w:rPr>
              <w:rFonts w:ascii="Verdana" w:eastAsia="Times New Roman" w:hAnsi="Verdana" w:cs="Arial"/>
              <w:b/>
              <w:bCs/>
              <w:color w:val="3C3435"/>
              <w:sz w:val="21"/>
              <w:szCs w:val="21"/>
            </w:rPr>
          </w:rPrChange>
        </w:rPr>
        <w:t xml:space="preserve"> </w:t>
      </w:r>
      <w:r w:rsidR="00D14FD2" w:rsidRPr="00D14FD2">
        <w:rPr>
          <w:rFonts w:ascii="Verdana" w:eastAsia="Times New Roman" w:hAnsi="Verdana" w:cs="Arial"/>
          <w:color w:val="3C3435"/>
          <w:sz w:val="21"/>
          <w:szCs w:val="21"/>
          <w:rPrChange w:id="16" w:author="Drisa Matovu" w:date="2024-01-09T14:17:00Z">
            <w:rPr>
              <w:rFonts w:ascii="Verdana" w:eastAsia="Times New Roman" w:hAnsi="Verdana" w:cs="Arial"/>
              <w:b/>
              <w:bCs/>
              <w:color w:val="3C3435"/>
              <w:sz w:val="21"/>
              <w:szCs w:val="21"/>
            </w:rPr>
          </w:rPrChange>
        </w:rPr>
        <w:t xml:space="preserve">previously </w:t>
      </w:r>
      <w:r w:rsidR="00C15355">
        <w:rPr>
          <w:rFonts w:ascii="Verdana" w:eastAsia="Times New Roman" w:hAnsi="Verdana" w:cs="Arial"/>
          <w:color w:val="3C3435"/>
          <w:sz w:val="21"/>
          <w:szCs w:val="21"/>
        </w:rPr>
        <w:t xml:space="preserve">benefited from any </w:t>
      </w:r>
      <w:r w:rsidR="004475AB">
        <w:rPr>
          <w:rFonts w:ascii="Verdana" w:eastAsia="Times New Roman" w:hAnsi="Verdana" w:cs="Arial"/>
          <w:color w:val="3C3435"/>
          <w:sz w:val="21"/>
          <w:szCs w:val="21"/>
        </w:rPr>
        <w:t>CPD course</w:t>
      </w:r>
      <w:r w:rsidR="00C15355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>organized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 xml:space="preserve"> by MECPU/AKF</w:t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 xml:space="preserve"> in the last two years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>.</w:t>
      </w:r>
    </w:p>
    <w:p w14:paraId="67509BD2" w14:textId="59A54939" w:rsidR="00E02474" w:rsidRPr="00E02474" w:rsidRDefault="00E02474" w:rsidP="00E02474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 xml:space="preserve">Are interested, </w:t>
      </w:r>
      <w:r w:rsidR="00B8457A">
        <w:rPr>
          <w:rFonts w:ascii="Verdana" w:eastAsia="Times New Roman" w:hAnsi="Verdana" w:cs="Arial"/>
          <w:color w:val="3C3435"/>
          <w:sz w:val="21"/>
          <w:szCs w:val="21"/>
        </w:rPr>
        <w:t>committed,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 and will</w:t>
      </w:r>
      <w:r w:rsidR="00D14FD2">
        <w:rPr>
          <w:rFonts w:ascii="Verdana" w:eastAsia="Times New Roman" w:hAnsi="Verdana" w:cs="Arial"/>
          <w:color w:val="3C3435"/>
          <w:sz w:val="21"/>
          <w:szCs w:val="21"/>
        </w:rPr>
        <w:t>ing to</w:t>
      </w:r>
      <w:r w:rsidR="00E759C3">
        <w:rPr>
          <w:rFonts w:ascii="Verdana" w:eastAsia="Times New Roman" w:hAnsi="Verdana" w:cs="Arial"/>
          <w:color w:val="3C3435"/>
          <w:sz w:val="21"/>
          <w:szCs w:val="21"/>
        </w:rPr>
        <w:t xml:space="preserve"> stay up to the end</w:t>
      </w:r>
      <w:r w:rsidR="00B11A8D">
        <w:rPr>
          <w:rFonts w:ascii="Verdana" w:eastAsia="Times New Roman" w:hAnsi="Verdana" w:cs="Arial"/>
          <w:color w:val="3C3435"/>
          <w:sz w:val="21"/>
          <w:szCs w:val="21"/>
        </w:rPr>
        <w:t xml:space="preserve"> of the Programme</w:t>
      </w:r>
      <w:r>
        <w:rPr>
          <w:rFonts w:ascii="Verdana" w:eastAsia="Times New Roman" w:hAnsi="Verdana" w:cs="Arial"/>
          <w:color w:val="3C3435"/>
          <w:sz w:val="21"/>
          <w:szCs w:val="21"/>
        </w:rPr>
        <w:t xml:space="preserve">. </w:t>
      </w:r>
    </w:p>
    <w:p w14:paraId="15958898" w14:textId="48891E40" w:rsidR="00E02474" w:rsidRDefault="00CF0FA1" w:rsidP="00E02474">
      <w:pPr>
        <w:shd w:val="clear" w:color="auto" w:fill="FFFFFF"/>
        <w:spacing w:line="240" w:lineRule="auto"/>
        <w:rPr>
          <w:rFonts w:ascii="Verdana" w:eastAsia="Times New Roman" w:hAnsi="Verdana" w:cs="Arial"/>
          <w:color w:val="3C3435"/>
          <w:sz w:val="21"/>
          <w:szCs w:val="21"/>
        </w:rPr>
      </w:pPr>
      <w:r w:rsidRPr="00306C03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A</w:t>
      </w:r>
      <w:r w:rsidR="00342F26" w:rsidRPr="00306C03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pplication procedure</w:t>
      </w:r>
      <w:r w:rsidR="00342F26" w:rsidRPr="00306C03">
        <w:rPr>
          <w:rFonts w:ascii="Verdana" w:eastAsia="Times New Roman" w:hAnsi="Verdana" w:cs="Helvetica"/>
          <w:color w:val="3C3435"/>
          <w:sz w:val="21"/>
          <w:szCs w:val="21"/>
        </w:rPr>
        <w:br/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>Interested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 xml:space="preserve"> candidates should submit their H</w:t>
      </w:r>
      <w:r w:rsidR="00342F26" w:rsidRPr="00306C03">
        <w:rPr>
          <w:rFonts w:ascii="Verdana" w:eastAsia="Times New Roman" w:hAnsi="Verdana" w:cs="Arial"/>
          <w:color w:val="3C3435"/>
          <w:sz w:val="21"/>
          <w:szCs w:val="21"/>
        </w:rPr>
        <w:t>and-written application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 letter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>,</w:t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>CV</w:t>
      </w:r>
      <w:r w:rsidR="00D14FD2">
        <w:rPr>
          <w:rFonts w:ascii="Verdana" w:eastAsia="Times New Roman" w:hAnsi="Verdana" w:cs="Arial"/>
          <w:color w:val="3C3435"/>
          <w:sz w:val="21"/>
          <w:szCs w:val="21"/>
        </w:rPr>
        <w:t>s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>,</w:t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D14FD2">
        <w:rPr>
          <w:rFonts w:ascii="Verdana" w:eastAsia="Times New Roman" w:hAnsi="Verdana" w:cs="Arial"/>
          <w:color w:val="3C3435"/>
          <w:sz w:val="21"/>
          <w:szCs w:val="21"/>
        </w:rPr>
        <w:t>copies of a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>cademic documents,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 a </w:t>
      </w:r>
      <w:r w:rsidR="00342F26" w:rsidRPr="00306C03">
        <w:rPr>
          <w:rFonts w:ascii="Verdana" w:eastAsia="Times New Roman" w:hAnsi="Verdana" w:cs="Arial"/>
          <w:color w:val="3C3435"/>
          <w:sz w:val="21"/>
          <w:szCs w:val="21"/>
        </w:rPr>
        <w:t xml:space="preserve">photocopy of national ID, Letter of recommendation 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from your supervisor, a letter from the </w:t>
      </w:r>
      <w:r w:rsidR="00342F26" w:rsidRPr="00306C03">
        <w:rPr>
          <w:rFonts w:ascii="Verdana" w:eastAsia="Times New Roman" w:hAnsi="Verdana" w:cs="Arial"/>
          <w:color w:val="3C3435"/>
          <w:sz w:val="21"/>
          <w:szCs w:val="21"/>
        </w:rPr>
        <w:t>L</w:t>
      </w:r>
      <w:r w:rsidR="00D14FD2">
        <w:rPr>
          <w:rFonts w:ascii="Verdana" w:eastAsia="Times New Roman" w:hAnsi="Verdana" w:cs="Arial"/>
          <w:color w:val="3C3435"/>
          <w:sz w:val="21"/>
          <w:szCs w:val="21"/>
        </w:rPr>
        <w:t xml:space="preserve">ocal </w:t>
      </w:r>
      <w:r w:rsidR="00342F26" w:rsidRPr="00306C03">
        <w:rPr>
          <w:rFonts w:ascii="Verdana" w:eastAsia="Times New Roman" w:hAnsi="Verdana" w:cs="Arial"/>
          <w:color w:val="3C3435"/>
          <w:sz w:val="21"/>
          <w:szCs w:val="21"/>
        </w:rPr>
        <w:t>C</w:t>
      </w:r>
      <w:r w:rsidR="00D14FD2">
        <w:rPr>
          <w:rFonts w:ascii="Verdana" w:eastAsia="Times New Roman" w:hAnsi="Verdana" w:cs="Arial"/>
          <w:color w:val="3C3435"/>
          <w:sz w:val="21"/>
          <w:szCs w:val="21"/>
        </w:rPr>
        <w:t>ouncil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 xml:space="preserve"> to </w:t>
      </w:r>
      <w:r w:rsidR="007C2842" w:rsidRPr="00306C03">
        <w:rPr>
          <w:rFonts w:ascii="Verdana" w:eastAsia="Times New Roman" w:hAnsi="Verdana" w:cs="Arial"/>
          <w:color w:val="3C3435"/>
          <w:sz w:val="21"/>
          <w:szCs w:val="21"/>
        </w:rPr>
        <w:t>The</w:t>
      </w:r>
      <w:r w:rsidR="00342F26" w:rsidRPr="00306C03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D772F7" w:rsidRPr="00306C03">
        <w:rPr>
          <w:rFonts w:ascii="Verdana" w:eastAsia="Times New Roman" w:hAnsi="Verdana" w:cs="Arial"/>
          <w:color w:val="3C3435"/>
          <w:sz w:val="21"/>
          <w:szCs w:val="21"/>
        </w:rPr>
        <w:t xml:space="preserve">Programme </w:t>
      </w:r>
      <w:r w:rsidR="00F365AC">
        <w:rPr>
          <w:rFonts w:ascii="Verdana" w:eastAsia="Times New Roman" w:hAnsi="Verdana" w:cs="Arial"/>
          <w:color w:val="3C3435"/>
          <w:sz w:val="21"/>
          <w:szCs w:val="21"/>
        </w:rPr>
        <w:t>Coordinator</w:t>
      </w:r>
      <w:r w:rsidR="00306C03">
        <w:rPr>
          <w:rFonts w:ascii="Verdana" w:eastAsia="Times New Roman" w:hAnsi="Verdana" w:cs="Arial"/>
          <w:color w:val="3C3435"/>
          <w:sz w:val="21"/>
          <w:szCs w:val="21"/>
        </w:rPr>
        <w:t xml:space="preserve"> ECD – AKF Arua Office </w:t>
      </w:r>
      <w:r w:rsidR="008A2FC1">
        <w:rPr>
          <w:rFonts w:ascii="Verdana" w:eastAsia="Times New Roman" w:hAnsi="Verdana" w:cs="Arial"/>
          <w:color w:val="3C3435"/>
          <w:sz w:val="21"/>
          <w:szCs w:val="21"/>
        </w:rPr>
        <w:t>located at plot 3, Enyau Road- Niva cell, Arua city</w:t>
      </w:r>
      <w:r w:rsidR="00E02474">
        <w:rPr>
          <w:rFonts w:ascii="Verdana" w:eastAsia="Times New Roman" w:hAnsi="Verdana" w:cs="Arial"/>
          <w:color w:val="3C3435"/>
          <w:sz w:val="21"/>
          <w:szCs w:val="21"/>
        </w:rPr>
        <w:t xml:space="preserve"> for those in Arua.</w:t>
      </w:r>
    </w:p>
    <w:p w14:paraId="307DE78B" w14:textId="77777777" w:rsidR="001E19AF" w:rsidRDefault="00E02474" w:rsidP="001E19AF">
      <w:pPr>
        <w:shd w:val="clear" w:color="auto" w:fill="FFFFFF"/>
        <w:spacing w:line="240" w:lineRule="auto"/>
        <w:rPr>
          <w:rFonts w:ascii="Verdana" w:eastAsia="Times New Roman" w:hAnsi="Verdana" w:cs="Arial"/>
          <w:b/>
          <w:bCs/>
          <w:color w:val="3C3435"/>
          <w:sz w:val="21"/>
          <w:szCs w:val="21"/>
        </w:rPr>
      </w:pPr>
      <w:r>
        <w:rPr>
          <w:rFonts w:ascii="Verdana" w:eastAsia="Times New Roman" w:hAnsi="Verdana" w:cs="Arial"/>
          <w:color w:val="3C3435"/>
          <w:sz w:val="21"/>
          <w:szCs w:val="21"/>
        </w:rPr>
        <w:t xml:space="preserve">And for those in Yumbe drop it at </w:t>
      </w:r>
      <w:r w:rsidR="00E73BC2">
        <w:rPr>
          <w:rFonts w:ascii="Verdana" w:eastAsia="Times New Roman" w:hAnsi="Verdana" w:cs="Arial"/>
          <w:color w:val="3C3435"/>
          <w:sz w:val="21"/>
          <w:szCs w:val="21"/>
        </w:rPr>
        <w:t xml:space="preserve">AKF Office located along </w:t>
      </w:r>
      <w:r w:rsidR="00CF0FA1">
        <w:rPr>
          <w:rFonts w:ascii="Verdana" w:eastAsia="Times New Roman" w:hAnsi="Verdana" w:cs="Arial"/>
          <w:color w:val="3C3435"/>
          <w:sz w:val="21"/>
          <w:szCs w:val="21"/>
        </w:rPr>
        <w:t>Odropi-Premier Road (Odropi-Cell) Ariguyi Ward, Yumbe Town council</w:t>
      </w:r>
      <w:r w:rsidR="00342F26" w:rsidRPr="008A2FC1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="00342F26" w:rsidRPr="00342F26">
        <w:rPr>
          <w:rFonts w:ascii="Verdana" w:eastAsia="Times New Roman" w:hAnsi="Verdana" w:cs="Arial"/>
          <w:color w:val="3C3435"/>
          <w:sz w:val="21"/>
          <w:szCs w:val="21"/>
        </w:rPr>
        <w:t>during working hours (8:00 am- 5:00 pm, Monday to Friday)</w:t>
      </w:r>
      <w:r>
        <w:rPr>
          <w:rFonts w:ascii="Verdana" w:eastAsia="Times New Roman" w:hAnsi="Verdana" w:cs="Arial"/>
          <w:color w:val="3C3435"/>
          <w:sz w:val="21"/>
          <w:szCs w:val="21"/>
        </w:rPr>
        <w:t>.</w:t>
      </w:r>
      <w:r w:rsidR="001E19AF" w:rsidRPr="001E19AF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 xml:space="preserve"> </w:t>
      </w:r>
    </w:p>
    <w:p w14:paraId="3FACF5A1" w14:textId="69288DB8" w:rsidR="001E19AF" w:rsidRDefault="001E19AF" w:rsidP="001E19AF">
      <w:pPr>
        <w:shd w:val="clear" w:color="auto" w:fill="FFFFFF"/>
        <w:spacing w:line="240" w:lineRule="auto"/>
        <w:rPr>
          <w:rFonts w:ascii="Verdana" w:eastAsia="Times New Roman" w:hAnsi="Verdana" w:cs="Arial"/>
          <w:color w:val="3C3435"/>
          <w:sz w:val="21"/>
          <w:szCs w:val="21"/>
        </w:rPr>
      </w:pPr>
      <w:bookmarkStart w:id="17" w:name="_Hlk160436742"/>
      <w:r w:rsidRPr="00C7313E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Or</w:t>
      </w:r>
      <w:r>
        <w:rPr>
          <w:rFonts w:ascii="Verdana" w:eastAsia="Times New Roman" w:hAnsi="Verdana" w:cs="Arial"/>
          <w:b/>
          <w:bCs/>
          <w:color w:val="3C3435"/>
          <w:sz w:val="21"/>
          <w:szCs w:val="21"/>
        </w:rPr>
        <w:t xml:space="preserve"> </w:t>
      </w:r>
      <w:r w:rsidRPr="009B02E3">
        <w:rPr>
          <w:rFonts w:ascii="Verdana" w:eastAsia="Times New Roman" w:hAnsi="Verdana" w:cs="Arial"/>
          <w:color w:val="3C3435"/>
          <w:sz w:val="21"/>
          <w:szCs w:val="21"/>
        </w:rPr>
        <w:t>Email application letter and CV only to Jamila.Ademun@akdn.org</w:t>
      </w:r>
    </w:p>
    <w:bookmarkEnd w:id="17"/>
    <w:p w14:paraId="58481FB4" w14:textId="4597FE04" w:rsidR="00D772F7" w:rsidRPr="00B8457A" w:rsidRDefault="00342F26" w:rsidP="00E02474">
      <w:pPr>
        <w:shd w:val="clear" w:color="auto" w:fill="FFFFFF"/>
        <w:spacing w:line="240" w:lineRule="auto"/>
        <w:jc w:val="both"/>
        <w:rPr>
          <w:rFonts w:ascii="Verdana" w:eastAsia="Times New Roman" w:hAnsi="Verdana" w:cs="Arial"/>
          <w:b/>
          <w:bCs/>
          <w:color w:val="3C3435"/>
          <w:sz w:val="21"/>
          <w:szCs w:val="21"/>
        </w:rPr>
      </w:pPr>
      <w:r w:rsidRPr="00E02474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Closing Date:</w:t>
      </w:r>
      <w:r w:rsidRPr="00342F26">
        <w:rPr>
          <w:rFonts w:ascii="Verdana" w:eastAsia="Times New Roman" w:hAnsi="Verdana" w:cs="Arial"/>
          <w:color w:val="3C3435"/>
          <w:sz w:val="21"/>
          <w:szCs w:val="21"/>
        </w:rPr>
        <w:t xml:space="preserve"> All applications should be</w:t>
      </w:r>
      <w:r w:rsidR="00B11A8D">
        <w:rPr>
          <w:rFonts w:ascii="Verdana" w:eastAsia="Times New Roman" w:hAnsi="Verdana" w:cs="Arial"/>
          <w:color w:val="3C3435"/>
          <w:sz w:val="21"/>
          <w:szCs w:val="21"/>
        </w:rPr>
        <w:t xml:space="preserve"> </w:t>
      </w:r>
      <w:r w:rsidRPr="00342F26">
        <w:rPr>
          <w:rFonts w:ascii="Verdana" w:eastAsia="Times New Roman" w:hAnsi="Verdana" w:cs="Arial"/>
          <w:color w:val="3C3435"/>
          <w:sz w:val="21"/>
          <w:szCs w:val="21"/>
        </w:rPr>
        <w:t xml:space="preserve">received not later than </w:t>
      </w:r>
      <w:r w:rsidR="00C7313E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Monday</w:t>
      </w:r>
      <w:r w:rsidR="00B8457A" w:rsidRPr="00B8457A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 xml:space="preserve"> </w:t>
      </w:r>
      <w:r w:rsidR="00C7313E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25</w:t>
      </w:r>
      <w:r w:rsidR="00C7313E">
        <w:rPr>
          <w:rFonts w:ascii="Verdana" w:eastAsia="Times New Roman" w:hAnsi="Verdana" w:cs="Arial"/>
          <w:b/>
          <w:bCs/>
          <w:color w:val="3C3435"/>
          <w:sz w:val="21"/>
          <w:szCs w:val="21"/>
          <w:vertAlign w:val="superscript"/>
        </w:rPr>
        <w:t>th</w:t>
      </w:r>
      <w:r w:rsidR="00B8457A" w:rsidRPr="00B8457A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 xml:space="preserve"> </w:t>
      </w:r>
      <w:r w:rsidRPr="00B8457A">
        <w:rPr>
          <w:rFonts w:ascii="Verdana" w:eastAsia="Times New Roman" w:hAnsi="Verdana" w:cs="Arial"/>
          <w:b/>
          <w:bCs/>
          <w:color w:val="3C3435"/>
          <w:sz w:val="21"/>
          <w:szCs w:val="21"/>
        </w:rPr>
        <w:br/>
      </w:r>
      <w:r w:rsidR="00C7313E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March</w:t>
      </w:r>
      <w:r w:rsidRPr="00B8457A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 xml:space="preserve"> 202</w:t>
      </w:r>
      <w:r w:rsidR="00B11A8D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>4</w:t>
      </w:r>
      <w:r w:rsidRPr="00B8457A">
        <w:rPr>
          <w:rFonts w:ascii="Verdana" w:eastAsia="Times New Roman" w:hAnsi="Verdana" w:cs="Arial"/>
          <w:b/>
          <w:bCs/>
          <w:color w:val="3C3435"/>
          <w:sz w:val="21"/>
          <w:szCs w:val="21"/>
        </w:rPr>
        <w:t xml:space="preserve"> by 5pm</w:t>
      </w:r>
      <w:r w:rsidR="00D772F7" w:rsidRPr="00B8457A">
        <w:rPr>
          <w:rFonts w:ascii="Verdana" w:eastAsia="Times New Roman" w:hAnsi="Verdana" w:cs="Helvetica"/>
          <w:b/>
          <w:bCs/>
          <w:color w:val="3C3435"/>
          <w:sz w:val="21"/>
          <w:szCs w:val="21"/>
        </w:rPr>
        <w:t>.</w:t>
      </w:r>
    </w:p>
    <w:p w14:paraId="3B9B5FCB" w14:textId="49DDCBAF" w:rsidR="00D772F7" w:rsidRPr="008A2FC1" w:rsidRDefault="00D772F7" w:rsidP="00E02474">
      <w:pPr>
        <w:spacing w:after="360" w:line="240" w:lineRule="auto"/>
        <w:jc w:val="both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8A2FC1">
        <w:rPr>
          <w:rFonts w:ascii="Verdana" w:eastAsia="Times New Roman" w:hAnsi="Verdana" w:cs="Times New Roman"/>
          <w:color w:val="222222"/>
          <w:sz w:val="21"/>
          <w:szCs w:val="21"/>
        </w:rPr>
        <w:t>Applications will be reviewed on an ongoing basis and only shortlisted candidates will be contacted.</w:t>
      </w:r>
    </w:p>
    <w:p w14:paraId="018A5E0E" w14:textId="52B6BFE5" w:rsidR="00342F26" w:rsidRPr="00342F26" w:rsidRDefault="00342F26" w:rsidP="00E02474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Helvetica"/>
          <w:color w:val="3C3435"/>
          <w:sz w:val="21"/>
          <w:szCs w:val="21"/>
        </w:rPr>
      </w:pPr>
    </w:p>
    <w:sectPr w:rsidR="00342F26" w:rsidRPr="0034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532"/>
    <w:multiLevelType w:val="multilevel"/>
    <w:tmpl w:val="7EE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2C6F"/>
    <w:multiLevelType w:val="hybridMultilevel"/>
    <w:tmpl w:val="A98AAE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C8E3D1F"/>
    <w:multiLevelType w:val="hybridMultilevel"/>
    <w:tmpl w:val="24F29D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D7DFF"/>
    <w:multiLevelType w:val="hybridMultilevel"/>
    <w:tmpl w:val="E21CC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A7B4591"/>
    <w:multiLevelType w:val="multilevel"/>
    <w:tmpl w:val="234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D550A"/>
    <w:multiLevelType w:val="hybridMultilevel"/>
    <w:tmpl w:val="34E6EC0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C7134A"/>
    <w:multiLevelType w:val="multilevel"/>
    <w:tmpl w:val="8872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1796C"/>
    <w:multiLevelType w:val="hybridMultilevel"/>
    <w:tmpl w:val="2980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529BF"/>
    <w:multiLevelType w:val="multilevel"/>
    <w:tmpl w:val="591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ila Ademun">
    <w15:presenceInfo w15:providerId="AD" w15:userId="S::Jamila.Ademun@akdn.org::0d93c85f-2d4f-4015-b906-12f8f2816a6c"/>
  </w15:person>
  <w15:person w15:author="Drisa Matovu">
    <w15:presenceInfo w15:providerId="AD" w15:userId="S::drisa.matovu@akdn.org::711e3ef8-0600-4c56-aff4-562b5ea3bc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BB2"/>
    <w:rsid w:val="00014A7E"/>
    <w:rsid w:val="00040780"/>
    <w:rsid w:val="001278B1"/>
    <w:rsid w:val="001B54AD"/>
    <w:rsid w:val="001E19AF"/>
    <w:rsid w:val="00235791"/>
    <w:rsid w:val="002379A5"/>
    <w:rsid w:val="00273AF4"/>
    <w:rsid w:val="002A3F51"/>
    <w:rsid w:val="00302B5A"/>
    <w:rsid w:val="00306C03"/>
    <w:rsid w:val="00342F26"/>
    <w:rsid w:val="00367EBE"/>
    <w:rsid w:val="00406BB2"/>
    <w:rsid w:val="00425D1A"/>
    <w:rsid w:val="004475AB"/>
    <w:rsid w:val="00465223"/>
    <w:rsid w:val="00472FFD"/>
    <w:rsid w:val="004A2706"/>
    <w:rsid w:val="004D5926"/>
    <w:rsid w:val="00505DBF"/>
    <w:rsid w:val="005402D5"/>
    <w:rsid w:val="00541C05"/>
    <w:rsid w:val="006C3F4B"/>
    <w:rsid w:val="006D2B74"/>
    <w:rsid w:val="007324F7"/>
    <w:rsid w:val="0078490B"/>
    <w:rsid w:val="007C2842"/>
    <w:rsid w:val="00856900"/>
    <w:rsid w:val="008A2FC1"/>
    <w:rsid w:val="008A658F"/>
    <w:rsid w:val="009B02E3"/>
    <w:rsid w:val="00A97FF6"/>
    <w:rsid w:val="00AD092D"/>
    <w:rsid w:val="00B03CF9"/>
    <w:rsid w:val="00B11A8D"/>
    <w:rsid w:val="00B8457A"/>
    <w:rsid w:val="00BF61DB"/>
    <w:rsid w:val="00C076D5"/>
    <w:rsid w:val="00C10ECD"/>
    <w:rsid w:val="00C15355"/>
    <w:rsid w:val="00C45756"/>
    <w:rsid w:val="00C7313E"/>
    <w:rsid w:val="00CF0FA1"/>
    <w:rsid w:val="00D14FD2"/>
    <w:rsid w:val="00D45563"/>
    <w:rsid w:val="00D772F7"/>
    <w:rsid w:val="00E02474"/>
    <w:rsid w:val="00E27A6E"/>
    <w:rsid w:val="00E350EA"/>
    <w:rsid w:val="00E72DA9"/>
    <w:rsid w:val="00E73BC2"/>
    <w:rsid w:val="00E759C3"/>
    <w:rsid w:val="00EA2677"/>
    <w:rsid w:val="00F365AC"/>
    <w:rsid w:val="00F36AEB"/>
    <w:rsid w:val="00F85E14"/>
    <w:rsid w:val="00F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7078"/>
  <w15:chartTrackingRefBased/>
  <w15:docId w15:val="{8A497F09-751E-48BA-BC96-50CA3E46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6AE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36AEB"/>
  </w:style>
  <w:style w:type="character" w:styleId="Strong">
    <w:name w:val="Strong"/>
    <w:basedOn w:val="DefaultParagraphFont"/>
    <w:uiPriority w:val="22"/>
    <w:qFormat/>
    <w:rsid w:val="00342F2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84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4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4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57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14F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6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5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85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22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21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6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81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28938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15875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1920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01653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5747036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5409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94863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36313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11" w:color="008B8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4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18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2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2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7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Ademun</dc:creator>
  <cp:keywords/>
  <dc:description/>
  <cp:lastModifiedBy>Elly Jurua</cp:lastModifiedBy>
  <cp:revision>2</cp:revision>
  <cp:lastPrinted>2022-11-10T15:20:00Z</cp:lastPrinted>
  <dcterms:created xsi:type="dcterms:W3CDTF">2024-03-13T06:30:00Z</dcterms:created>
  <dcterms:modified xsi:type="dcterms:W3CDTF">2024-03-13T06:30:00Z</dcterms:modified>
</cp:coreProperties>
</file>